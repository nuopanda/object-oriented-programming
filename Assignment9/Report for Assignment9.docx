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FEFD" w14:textId="1A214E13" w:rsidR="00E3544E" w:rsidRPr="004E46A6" w:rsidRDefault="004E46A6" w:rsidP="004E46A6">
      <w:pPr>
        <w:jc w:val="center"/>
        <w:rPr>
          <w:rFonts w:hint="eastAsia"/>
          <w:b/>
          <w:sz w:val="28"/>
          <w:szCs w:val="28"/>
          <w:lang w:val="en-US"/>
          <w:rPrChange w:id="0" w:author="WANG, Nuozhou" w:date="2019-04-17T11:57:00Z">
            <w:rPr>
              <w:sz w:val="36"/>
              <w:szCs w:val="36"/>
              <w:lang w:val="en-US"/>
            </w:rPr>
          </w:rPrChange>
        </w:rPr>
      </w:pPr>
      <w:del w:id="1" w:author="WANG, Nuozhou" w:date="2019-04-17T11:58:00Z">
        <w:r w:rsidRPr="004E46A6" w:rsidDel="004E46A6">
          <w:rPr>
            <w:b/>
            <w:sz w:val="28"/>
            <w:szCs w:val="28"/>
            <w:lang w:val="en-US"/>
            <w:rPrChange w:id="2" w:author="WANG, Nuozhou" w:date="2019-04-17T11:57:00Z">
              <w:rPr>
                <w:sz w:val="36"/>
                <w:szCs w:val="36"/>
                <w:lang w:val="en-US"/>
              </w:rPr>
            </w:rPrChange>
          </w:rPr>
          <w:delText xml:space="preserve">Report for </w:delText>
        </w:r>
      </w:del>
      <w:r w:rsidRPr="004E46A6">
        <w:rPr>
          <w:b/>
          <w:sz w:val="28"/>
          <w:szCs w:val="28"/>
          <w:lang w:val="en-US"/>
          <w:rPrChange w:id="3" w:author="WANG, Nuozhou" w:date="2019-04-17T11:57:00Z">
            <w:rPr>
              <w:sz w:val="36"/>
              <w:szCs w:val="36"/>
              <w:lang w:val="en-US"/>
            </w:rPr>
          </w:rPrChange>
        </w:rPr>
        <w:t xml:space="preserve">Assignment9 </w:t>
      </w:r>
      <w:ins w:id="4" w:author="WANG, Nuozhou" w:date="2019-04-17T11:58:00Z">
        <w:r>
          <w:rPr>
            <w:rFonts w:hint="eastAsia"/>
            <w:b/>
            <w:sz w:val="28"/>
            <w:szCs w:val="28"/>
            <w:lang w:val="en-US"/>
          </w:rPr>
          <w:t>Design Report</w:t>
        </w:r>
      </w:ins>
    </w:p>
    <w:p w14:paraId="5157E003" w14:textId="77777777" w:rsidR="00E3544E" w:rsidRPr="004E46A6" w:rsidRDefault="004E46A6">
      <w:pPr>
        <w:rPr>
          <w:lang w:val="en-US"/>
        </w:rPr>
      </w:pPr>
      <w:r w:rsidRPr="004E46A6">
        <w:rPr>
          <w:lang w:val="en-US"/>
        </w:rPr>
        <w:t>1. General Introduction:</w:t>
      </w:r>
    </w:p>
    <w:p w14:paraId="3339C475" w14:textId="77777777" w:rsidR="00E3544E" w:rsidRPr="004E46A6" w:rsidRDefault="004E46A6">
      <w:pPr>
        <w:rPr>
          <w:lang w:val="en-US"/>
        </w:rPr>
      </w:pPr>
      <w:r w:rsidRPr="004E46A6">
        <w:rPr>
          <w:lang w:val="en-US"/>
        </w:rPr>
        <w:t>Our design mainly includes the following functional classes:</w:t>
      </w:r>
    </w:p>
    <w:tbl>
      <w:tblPr>
        <w:tblStyle w:val="a"/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PrChange w:id="5" w:author="WANG, Nuozhou" w:date="2019-04-17T11:57:00Z">
          <w:tblPr>
            <w:tblStyle w:val="a"/>
            <w:tblW w:w="900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1890"/>
        <w:gridCol w:w="7820"/>
        <w:tblGridChange w:id="6">
          <w:tblGrid>
            <w:gridCol w:w="1890"/>
            <w:gridCol w:w="7110"/>
          </w:tblGrid>
        </w:tblGridChange>
      </w:tblGrid>
      <w:tr w:rsidR="00E3544E" w:rsidRPr="004E46A6" w14:paraId="212BEBEB" w14:textId="77777777" w:rsidTr="004E46A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" w:author="WANG, Nuozhou" w:date="2019-04-17T11:57:00Z">
              <w:tcPr>
                <w:tcW w:w="18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A328F86" w14:textId="77777777" w:rsidR="00E3544E" w:rsidRPr="004E46A6" w:rsidRDefault="004E4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E46A6">
              <w:t>class</w:t>
            </w:r>
          </w:p>
        </w:tc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" w:author="WANG, Nuozhou" w:date="2019-04-17T11:57:00Z">
              <w:tcPr>
                <w:tcW w:w="71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0B8EB6A" w14:textId="77777777" w:rsidR="00E3544E" w:rsidRPr="004E46A6" w:rsidRDefault="004E4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E46A6">
              <w:t>Desciption</w:t>
            </w:r>
          </w:p>
        </w:tc>
      </w:tr>
      <w:tr w:rsidR="00E3544E" w:rsidRPr="004E46A6" w14:paraId="0042E8CA" w14:textId="77777777" w:rsidTr="004E46A6">
        <w:trPr>
          <w:trHeight w:val="348"/>
          <w:trPrChange w:id="9" w:author="WANG, Nuozhou" w:date="2019-04-17T11:57:00Z">
            <w:trPr>
              <w:trHeight w:val="560"/>
            </w:trPr>
          </w:trPrChange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" w:author="WANG, Nuozhou" w:date="2019-04-17T11:57:00Z">
              <w:tcPr>
                <w:tcW w:w="18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D0668DE" w14:textId="77777777" w:rsidR="00E3544E" w:rsidRPr="004E46A6" w:rsidRDefault="004E46A6">
            <w:r w:rsidRPr="004E46A6">
              <w:t>CmdParser</w:t>
            </w:r>
          </w:p>
        </w:tc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" w:author="WANG, Nuozhou" w:date="2019-04-17T11:57:00Z">
              <w:tcPr>
                <w:tcW w:w="71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9F1E5F6" w14:textId="77777777" w:rsidR="00E3544E" w:rsidRPr="004E46A6" w:rsidDel="004E46A6" w:rsidRDefault="004E46A6">
            <w:pPr>
              <w:rPr>
                <w:del w:id="12" w:author="WANG, Nuozhou" w:date="2019-04-17T11:56:00Z"/>
                <w:lang w:val="en-US"/>
              </w:rPr>
            </w:pPr>
            <w:r w:rsidRPr="004E46A6">
              <w:rPr>
                <w:lang w:val="en-US"/>
              </w:rPr>
              <w:t>parse the command line arguments the user inputs</w:t>
            </w:r>
          </w:p>
          <w:p w14:paraId="000FFBFE" w14:textId="77777777" w:rsidR="00E3544E" w:rsidRPr="004E46A6" w:rsidRDefault="00E3544E" w:rsidP="004E46A6">
            <w:pPr>
              <w:rPr>
                <w:rFonts w:hint="eastAsia"/>
                <w:lang w:val="en-US"/>
              </w:rPr>
              <w:pPrChange w:id="13" w:author="WANG, Nuozhou" w:date="2019-04-17T11:56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</w:p>
        </w:tc>
      </w:tr>
      <w:tr w:rsidR="00E3544E" w:rsidRPr="004E46A6" w14:paraId="04C82BF3" w14:textId="77777777" w:rsidTr="004E46A6">
        <w:trPr>
          <w:trHeight w:val="312"/>
          <w:trPrChange w:id="14" w:author="WANG, Nuozhou" w:date="2019-04-17T11:57:00Z">
            <w:trPr>
              <w:trHeight w:val="560"/>
            </w:trPr>
          </w:trPrChange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" w:author="WANG, Nuozhou" w:date="2019-04-17T11:57:00Z">
              <w:tcPr>
                <w:tcW w:w="18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1E932A0" w14:textId="77777777" w:rsidR="00E3544E" w:rsidRPr="004E46A6" w:rsidRDefault="004E46A6">
            <w:r w:rsidRPr="004E46A6">
              <w:t>CsvParser</w:t>
            </w:r>
          </w:p>
        </w:tc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" w:author="WANG, Nuozhou" w:date="2019-04-17T11:57:00Z">
              <w:tcPr>
                <w:tcW w:w="71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A47EFD3" w14:textId="77777777" w:rsidR="00E3544E" w:rsidRPr="004E46A6" w:rsidRDefault="004E46A6">
            <w:pPr>
              <w:rPr>
                <w:lang w:val="en-US"/>
              </w:rPr>
            </w:pPr>
            <w:r w:rsidRPr="004E46A6">
              <w:rPr>
                <w:lang w:val="en-US"/>
              </w:rPr>
              <w:t>parse the csv file based on the user input</w:t>
            </w:r>
          </w:p>
        </w:tc>
      </w:tr>
      <w:tr w:rsidR="00E3544E" w:rsidRPr="004E46A6" w14:paraId="36777438" w14:textId="77777777" w:rsidTr="004E46A6">
        <w:trPr>
          <w:trHeight w:val="312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" w:author="WANG, Nuozhou" w:date="2019-04-17T11:57:00Z">
              <w:tcPr>
                <w:tcW w:w="18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E4AC8E5" w14:textId="77777777" w:rsidR="00E3544E" w:rsidRPr="004E46A6" w:rsidRDefault="004E46A6">
            <w:r w:rsidRPr="004E46A6">
              <w:t>TemplateParser</w:t>
            </w:r>
          </w:p>
        </w:tc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" w:author="WANG, Nuozhou" w:date="2019-04-17T11:57:00Z">
              <w:tcPr>
                <w:tcW w:w="71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609B4D5" w14:textId="77777777" w:rsidR="00E3544E" w:rsidRPr="004E46A6" w:rsidDel="004E46A6" w:rsidRDefault="004E46A6">
            <w:pPr>
              <w:rPr>
                <w:del w:id="19" w:author="WANG, Nuozhou" w:date="2019-04-17T11:57:00Z"/>
                <w:lang w:val="en-US"/>
              </w:rPr>
            </w:pPr>
            <w:r w:rsidRPr="004E46A6">
              <w:rPr>
                <w:lang w:val="en-US"/>
              </w:rPr>
              <w:t>parse either the email or the letter template based on the user input</w:t>
            </w:r>
          </w:p>
          <w:p w14:paraId="1D6B3FB3" w14:textId="77777777" w:rsidR="00E3544E" w:rsidRPr="004E46A6" w:rsidRDefault="00E3544E" w:rsidP="004E46A6">
            <w:pPr>
              <w:rPr>
                <w:rFonts w:hint="eastAsia"/>
                <w:lang w:val="en-US"/>
              </w:rPr>
              <w:pPrChange w:id="20" w:author="WANG, Nuozhou" w:date="2019-04-17T11:57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</w:p>
        </w:tc>
      </w:tr>
      <w:tr w:rsidR="00E3544E" w:rsidRPr="004E46A6" w14:paraId="09E2E01E" w14:textId="77777777" w:rsidTr="004E46A6">
        <w:trPr>
          <w:trHeight w:val="654"/>
          <w:trPrChange w:id="21" w:author="WANG, Nuozhou" w:date="2019-04-17T11:57:00Z">
            <w:trPr>
              <w:trHeight w:val="1020"/>
            </w:trPr>
          </w:trPrChange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" w:author="WANG, Nuozhou" w:date="2019-04-17T11:57:00Z">
              <w:tcPr>
                <w:tcW w:w="18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FB2590B" w14:textId="77777777" w:rsidR="00E3544E" w:rsidRPr="004E46A6" w:rsidRDefault="004E46A6">
            <w:r w:rsidRPr="004E46A6">
              <w:t>FileGenerator</w:t>
            </w:r>
          </w:p>
        </w:tc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" w:author="WANG, Nuozhou" w:date="2019-04-17T11:57:00Z">
              <w:tcPr>
                <w:tcW w:w="71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80EC687" w14:textId="77777777" w:rsidR="00E3544E" w:rsidRPr="004E46A6" w:rsidRDefault="004E46A6">
            <w:pPr>
              <w:rPr>
                <w:lang w:val="en-US"/>
              </w:rPr>
            </w:pPr>
            <w:r w:rsidRPr="004E46A6">
              <w:rPr>
                <w:lang w:val="en-US"/>
              </w:rPr>
              <w:t>based on the template information and the command line argument information, generate</w:t>
            </w:r>
            <w:del w:id="24" w:author="WANG, Nuozhou" w:date="2019-04-17T11:59:00Z">
              <w:r w:rsidRPr="004E46A6" w:rsidDel="004E46A6">
                <w:rPr>
                  <w:lang w:val="en-US"/>
                </w:rPr>
                <w:delText>s</w:delText>
              </w:r>
            </w:del>
            <w:r w:rsidRPr="004E46A6">
              <w:rPr>
                <w:lang w:val="en-US"/>
              </w:rPr>
              <w:t xml:space="preserve"> the email or letter in the output directory</w:t>
            </w:r>
          </w:p>
        </w:tc>
      </w:tr>
      <w:tr w:rsidR="00E3544E" w:rsidRPr="004E46A6" w14:paraId="5FD17BEE" w14:textId="77777777" w:rsidTr="004E46A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" w:author="WANG, Nuozhou" w:date="2019-04-17T11:57:00Z">
              <w:tcPr>
                <w:tcW w:w="18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FBCA5C7" w14:textId="77777777" w:rsidR="00E3544E" w:rsidRPr="004E46A6" w:rsidRDefault="004E46A6">
            <w:r w:rsidRPr="004E46A6">
              <w:t>AutoSystem</w:t>
            </w:r>
          </w:p>
        </w:tc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6" w:author="WANG, Nuozhou" w:date="2019-04-17T11:57:00Z">
              <w:tcPr>
                <w:tcW w:w="71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330BD0D" w14:textId="3EFB2C13" w:rsidR="00E3544E" w:rsidRPr="004E46A6" w:rsidRDefault="004E46A6">
            <w:pPr>
              <w:rPr>
                <w:rFonts w:hint="eastAsia"/>
                <w:lang w:val="en-US"/>
              </w:rPr>
            </w:pPr>
            <w:r w:rsidRPr="004E46A6">
              <w:rPr>
                <w:lang w:val="en-US"/>
              </w:rPr>
              <w:t>integrate</w:t>
            </w:r>
            <w:del w:id="27" w:author="WANG, Nuozhou" w:date="2019-04-17T11:59:00Z">
              <w:r w:rsidRPr="004E46A6" w:rsidDel="004E46A6">
                <w:rPr>
                  <w:lang w:val="en-US"/>
                </w:rPr>
                <w:delText>s</w:delText>
              </w:r>
            </w:del>
            <w:r w:rsidRPr="004E46A6">
              <w:rPr>
                <w:lang w:val="en-US"/>
              </w:rPr>
              <w:t xml:space="preserve"> these functions together</w:t>
            </w:r>
            <w:ins w:id="28" w:author="WANG, Nuozhou" w:date="2019-04-17T12:01:00Z">
              <w:r>
                <w:rPr>
                  <w:rFonts w:hint="eastAsia"/>
                  <w:lang w:val="en-US"/>
                </w:rPr>
                <w:t>;</w:t>
              </w:r>
            </w:ins>
            <w:del w:id="29" w:author="WANG, Nuozhou" w:date="2019-04-17T12:01:00Z">
              <w:r w:rsidRPr="004E46A6" w:rsidDel="004E46A6">
                <w:rPr>
                  <w:lang w:val="en-US"/>
                </w:rPr>
                <w:delText>,</w:delText>
              </w:r>
            </w:del>
            <w:r w:rsidRPr="004E46A6">
              <w:rPr>
                <w:lang w:val="en-US"/>
              </w:rPr>
              <w:t xml:space="preserve"> this is </w:t>
            </w:r>
            <w:ins w:id="30" w:author="WANG, Nuozhou" w:date="2019-04-17T12:00:00Z">
              <w:r>
                <w:rPr>
                  <w:rFonts w:hint="eastAsia"/>
                  <w:lang w:val="en-US"/>
                </w:rPr>
                <w:t>the e</w:t>
              </w:r>
            </w:ins>
            <w:ins w:id="31" w:author="WANG, Nuozhou" w:date="2019-04-17T12:01:00Z">
              <w:r>
                <w:rPr>
                  <w:rFonts w:hint="eastAsia"/>
                  <w:lang w:val="en-US"/>
                </w:rPr>
                <w:t>ntry point of the java program and enable</w:t>
              </w:r>
            </w:ins>
            <w:ins w:id="32" w:author="WANG, Nuozhou" w:date="2019-04-17T12:02:00Z">
              <w:r>
                <w:rPr>
                  <w:rFonts w:hint="eastAsia"/>
                  <w:lang w:val="en-US"/>
                </w:rPr>
                <w:t>s</w:t>
              </w:r>
            </w:ins>
            <w:ins w:id="33" w:author="WANG, Nuozhou" w:date="2019-04-17T12:01:00Z">
              <w:r>
                <w:rPr>
                  <w:rFonts w:hint="eastAsia"/>
                  <w:lang w:val="en-US"/>
                </w:rPr>
                <w:t xml:space="preserve"> </w:t>
              </w:r>
            </w:ins>
            <w:del w:id="34" w:author="WANG, Nuozhou" w:date="2019-04-17T12:01:00Z">
              <w:r w:rsidRPr="004E46A6" w:rsidDel="004E46A6">
                <w:rPr>
                  <w:lang w:val="en-US"/>
                </w:rPr>
                <w:delText xml:space="preserve">the part where the </w:delText>
              </w:r>
            </w:del>
            <w:r w:rsidRPr="004E46A6">
              <w:rPr>
                <w:lang w:val="en-US"/>
              </w:rPr>
              <w:t>user</w:t>
            </w:r>
            <w:ins w:id="35" w:author="WANG, Nuozhou" w:date="2019-04-17T12:01:00Z">
              <w:r>
                <w:rPr>
                  <w:rFonts w:hint="eastAsia"/>
                  <w:lang w:val="en-US"/>
                </w:rPr>
                <w:t>s to</w:t>
              </w:r>
            </w:ins>
            <w:r w:rsidRPr="004E46A6">
              <w:rPr>
                <w:lang w:val="en-US"/>
              </w:rPr>
              <w:t xml:space="preserve"> type</w:t>
            </w:r>
            <w:del w:id="36" w:author="WANG, Nuozhou" w:date="2019-04-17T12:01:00Z">
              <w:r w:rsidRPr="004E46A6" w:rsidDel="004E46A6">
                <w:rPr>
                  <w:lang w:val="en-US"/>
                </w:rPr>
                <w:delText>s</w:delText>
              </w:r>
            </w:del>
            <w:r w:rsidRPr="004E46A6">
              <w:rPr>
                <w:lang w:val="en-US"/>
              </w:rPr>
              <w:t xml:space="preserve"> in command line argument</w:t>
            </w:r>
            <w:ins w:id="37" w:author="WANG, Nuozhou" w:date="2019-04-17T12:01:00Z">
              <w:r>
                <w:rPr>
                  <w:rFonts w:hint="eastAsia"/>
                  <w:color w:val="222222"/>
                  <w:shd w:val="clear" w:color="auto" w:fill="FFFFFF"/>
                  <w:lang w:val="en-US"/>
                </w:rPr>
                <w:t>s</w:t>
              </w:r>
            </w:ins>
            <w:del w:id="38" w:author="WANG, Nuozhou" w:date="2019-04-17T12:01:00Z">
              <w:r w:rsidRPr="004E46A6" w:rsidDel="004E46A6">
                <w:rPr>
                  <w:lang w:val="en-US"/>
                </w:rPr>
                <w:delText>s</w:delText>
              </w:r>
            </w:del>
          </w:p>
        </w:tc>
      </w:tr>
    </w:tbl>
    <w:p w14:paraId="028C3BFF" w14:textId="77777777" w:rsidR="00E3544E" w:rsidRPr="004E46A6" w:rsidRDefault="00E3544E">
      <w:pPr>
        <w:rPr>
          <w:lang w:val="en-US"/>
        </w:rPr>
      </w:pPr>
    </w:p>
    <w:p w14:paraId="58E653A4" w14:textId="44D6A141" w:rsidR="00E3544E" w:rsidRPr="004E46A6" w:rsidRDefault="004E46A6">
      <w:pPr>
        <w:rPr>
          <w:lang w:val="en-US"/>
        </w:rPr>
      </w:pPr>
      <w:r w:rsidRPr="004E46A6">
        <w:rPr>
          <w:lang w:val="en-US"/>
        </w:rPr>
        <w:t>In additio</w:t>
      </w:r>
      <w:r w:rsidRPr="004E46A6">
        <w:rPr>
          <w:lang w:val="en-US"/>
        </w:rPr>
        <w:t>n, we have several classes designed for storing the intermediate information produced by some classes, including CmdResult, CustomerInfo, Option and Options</w:t>
      </w:r>
      <w:ins w:id="39" w:author="WANG, Nuozhou" w:date="2019-04-17T12:02:00Z">
        <w:r>
          <w:rPr>
            <w:rFonts w:hint="eastAsia"/>
            <w:lang w:val="en-US"/>
          </w:rPr>
          <w:t>.</w:t>
        </w:r>
      </w:ins>
    </w:p>
    <w:p w14:paraId="1723A8A7" w14:textId="77777777" w:rsidR="00E3544E" w:rsidRPr="004E46A6" w:rsidRDefault="00E3544E">
      <w:pPr>
        <w:rPr>
          <w:lang w:val="en-US"/>
        </w:rPr>
      </w:pPr>
    </w:p>
    <w:p w14:paraId="4E09D2A1" w14:textId="77777777" w:rsidR="00E3544E" w:rsidRPr="004E46A6" w:rsidRDefault="004E46A6">
      <w:r w:rsidRPr="004E46A6">
        <w:t xml:space="preserve">2.Work Flow: </w:t>
      </w:r>
    </w:p>
    <w:p w14:paraId="69E23AA9" w14:textId="77777777" w:rsidR="00E3544E" w:rsidRPr="004E46A6" w:rsidRDefault="004E46A6">
      <w:r w:rsidRPr="004E46A6">
        <w:rPr>
          <w:noProof/>
        </w:rPr>
        <w:drawing>
          <wp:inline distT="114300" distB="114300" distL="114300" distR="114300" wp14:anchorId="57932FD7" wp14:editId="449F2086">
            <wp:extent cx="57340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14CDF" w14:textId="77777777" w:rsidR="00E3544E" w:rsidRPr="004E46A6" w:rsidRDefault="004E46A6">
      <w:r w:rsidRPr="004E46A6">
        <w:t>3.Handling special requirements:</w:t>
      </w:r>
    </w:p>
    <w:p w14:paraId="121EDAEF" w14:textId="0500CE42" w:rsidR="00E3544E" w:rsidRPr="004E46A6" w:rsidRDefault="004E46A6">
      <w:pPr>
        <w:numPr>
          <w:ilvl w:val="0"/>
          <w:numId w:val="1"/>
        </w:numPr>
        <w:rPr>
          <w:lang w:val="en-US"/>
        </w:rPr>
      </w:pPr>
      <w:r w:rsidRPr="004E46A6">
        <w:rPr>
          <w:lang w:val="en-US"/>
        </w:rPr>
        <w:t xml:space="preserve">Our program can handle cases when there’s comma </w:t>
      </w:r>
      <w:ins w:id="40" w:author="WANG, Nuozhou" w:date="2019-04-17T12:04:00Z">
        <w:r>
          <w:rPr>
            <w:rFonts w:hint="eastAsia"/>
            <w:lang w:val="en-US"/>
          </w:rPr>
          <w:t xml:space="preserve">enclosed in double quotes </w:t>
        </w:r>
      </w:ins>
      <w:r w:rsidRPr="004E46A6">
        <w:rPr>
          <w:lang w:val="en-US"/>
        </w:rPr>
        <w:t>i</w:t>
      </w:r>
      <w:r w:rsidRPr="004E46A6">
        <w:rPr>
          <w:lang w:val="en-US"/>
        </w:rPr>
        <w:t xml:space="preserve">n the </w:t>
      </w:r>
      <w:ins w:id="41" w:author="WANG, Nuozhou" w:date="2019-04-17T11:53:00Z">
        <w:r w:rsidRPr="004E46A6">
          <w:rPr>
            <w:lang w:val="en-US"/>
            <w:rPrChange w:id="42" w:author="WANG, Nuozhou" w:date="2019-04-17T11:56:00Z">
              <w:rPr>
                <w:rFonts w:hint="eastAsia"/>
                <w:lang w:val="en-US"/>
              </w:rPr>
            </w:rPrChange>
          </w:rPr>
          <w:t>c</w:t>
        </w:r>
      </w:ins>
      <w:r w:rsidRPr="004E46A6">
        <w:rPr>
          <w:lang w:val="en-US"/>
        </w:rPr>
        <w:t>sv files</w:t>
      </w:r>
    </w:p>
    <w:p w14:paraId="44C1C715" w14:textId="0D994AAA" w:rsidR="00E3544E" w:rsidRPr="004E46A6" w:rsidRDefault="004E46A6">
      <w:pPr>
        <w:numPr>
          <w:ilvl w:val="0"/>
          <w:numId w:val="1"/>
        </w:numPr>
        <w:rPr>
          <w:lang w:val="en-US"/>
        </w:rPr>
      </w:pPr>
      <w:r w:rsidRPr="004E46A6">
        <w:rPr>
          <w:lang w:val="en-US"/>
        </w:rPr>
        <w:t xml:space="preserve">After we read the csv file, we returns two </w:t>
      </w:r>
      <w:ins w:id="43" w:author="WANG, Nuozhou" w:date="2019-04-17T11:51:00Z">
        <w:r w:rsidRPr="004E46A6">
          <w:rPr>
            <w:rFonts w:eastAsia="Arial"/>
            <w:lang w:val="en-US"/>
            <w:rPrChange w:id="44" w:author="WANG, Nuozhou" w:date="2019-04-17T11:56:00Z">
              <w:rPr>
                <w:rFonts w:eastAsia="Arial" w:hint="eastAsia"/>
                <w:lang w:val="en-US"/>
              </w:rPr>
            </w:rPrChange>
          </w:rPr>
          <w:t xml:space="preserve">pieces of </w:t>
        </w:r>
      </w:ins>
      <w:r w:rsidRPr="004E46A6">
        <w:rPr>
          <w:lang w:val="en-US"/>
        </w:rPr>
        <w:t xml:space="preserve">information: a hashmap which maps the header with </w:t>
      </w:r>
      <w:ins w:id="45" w:author="WANG, Nuozhou" w:date="2019-04-17T11:51:00Z">
        <w:r w:rsidRPr="004E46A6">
          <w:rPr>
            <w:lang w:val="en-US"/>
            <w:rPrChange w:id="46" w:author="WANG, Nuozhou" w:date="2019-04-17T11:56:00Z">
              <w:rPr>
                <w:rFonts w:hint="eastAsia"/>
                <w:lang w:val="en-US"/>
              </w:rPr>
            </w:rPrChange>
          </w:rPr>
          <w:t>the corresponding colnum number</w:t>
        </w:r>
      </w:ins>
      <w:del w:id="47" w:author="WANG, Nuozhou" w:date="2019-04-17T11:51:00Z">
        <w:r w:rsidRPr="004E46A6" w:rsidDel="004E46A6">
          <w:rPr>
            <w:lang w:val="en-US"/>
          </w:rPr>
          <w:delText>an integer</w:delText>
        </w:r>
      </w:del>
      <w:r w:rsidRPr="004E46A6">
        <w:rPr>
          <w:lang w:val="en-US"/>
        </w:rPr>
        <w:t xml:space="preserve"> (for example: “first_name”:0), and a list of</w:t>
      </w:r>
      <w:ins w:id="48" w:author="WANG, Nuozhou" w:date="2019-04-17T11:52:00Z">
        <w:r w:rsidRPr="004E46A6">
          <w:rPr>
            <w:lang w:val="en-US"/>
            <w:rPrChange w:id="49" w:author="WANG, Nuozhou" w:date="2019-04-17T11:56:00Z">
              <w:rPr>
                <w:rFonts w:hint="eastAsia"/>
                <w:lang w:val="en-US"/>
              </w:rPr>
            </w:rPrChange>
          </w:rPr>
          <w:t xml:space="preserve"> </w:t>
        </w:r>
      </w:ins>
      <w:del w:id="50" w:author="WANG, Nuozhou" w:date="2019-04-17T11:52:00Z">
        <w:r w:rsidRPr="004E46A6" w:rsidDel="004E46A6">
          <w:rPr>
            <w:lang w:val="en-US"/>
          </w:rPr>
          <w:delText xml:space="preserve"> list of </w:delText>
        </w:r>
      </w:del>
      <w:r w:rsidRPr="004E46A6">
        <w:rPr>
          <w:lang w:val="en-US"/>
        </w:rPr>
        <w:t xml:space="preserve">String </w:t>
      </w:r>
      <w:ins w:id="51" w:author="WANG, Nuozhou" w:date="2019-04-17T11:52:00Z">
        <w:r w:rsidRPr="004E46A6">
          <w:rPr>
            <w:lang w:val="en-US"/>
            <w:rPrChange w:id="52" w:author="WANG, Nuozhou" w:date="2019-04-17T11:56:00Z">
              <w:rPr>
                <w:rFonts w:hint="eastAsia"/>
                <w:lang w:val="en-US"/>
              </w:rPr>
            </w:rPrChange>
          </w:rPr>
          <w:t xml:space="preserve">arrays </w:t>
        </w:r>
      </w:ins>
      <w:r w:rsidRPr="004E46A6">
        <w:rPr>
          <w:lang w:val="en-US"/>
        </w:rPr>
        <w:t xml:space="preserve">which stores the </w:t>
      </w:r>
      <w:ins w:id="53" w:author="WANG, Nuozhou" w:date="2019-04-17T11:52:00Z">
        <w:r w:rsidRPr="004E46A6">
          <w:rPr>
            <w:lang w:val="en-US"/>
            <w:rPrChange w:id="54" w:author="WANG, Nuozhou" w:date="2019-04-17T11:56:00Z">
              <w:rPr>
                <w:rFonts w:hint="eastAsia"/>
                <w:lang w:val="en-US"/>
              </w:rPr>
            </w:rPrChange>
          </w:rPr>
          <w:t>customer</w:t>
        </w:r>
      </w:ins>
      <w:ins w:id="55" w:author="WANG, Nuozhou" w:date="2019-04-17T11:53:00Z">
        <w:r w:rsidRPr="004E46A6">
          <w:rPr>
            <w:lang w:val="en-US"/>
            <w:rPrChange w:id="56" w:author="WANG, Nuozhou" w:date="2019-04-17T11:56:00Z">
              <w:rPr>
                <w:rFonts w:hint="eastAsia"/>
                <w:lang w:val="en-US"/>
              </w:rPr>
            </w:rPrChange>
          </w:rPr>
          <w:t xml:space="preserve"> </w:t>
        </w:r>
      </w:ins>
      <w:del w:id="57" w:author="WANG, Nuozhou" w:date="2019-04-17T11:53:00Z">
        <w:r w:rsidRPr="004E46A6" w:rsidDel="004E46A6">
          <w:rPr>
            <w:lang w:val="en-US"/>
          </w:rPr>
          <w:delText xml:space="preserve">csv </w:delText>
        </w:r>
      </w:del>
      <w:r w:rsidRPr="004E46A6">
        <w:rPr>
          <w:lang w:val="en-US"/>
        </w:rPr>
        <w:t>informa</w:t>
      </w:r>
      <w:r w:rsidRPr="004E46A6">
        <w:rPr>
          <w:lang w:val="en-US"/>
        </w:rPr>
        <w:t>tion line by line. This design enables our program to work with any csv files and templaets.</w:t>
      </w:r>
    </w:p>
    <w:p w14:paraId="58FF5CAD" w14:textId="76CC6B91" w:rsidR="00E3544E" w:rsidRDefault="004E46A6">
      <w:pPr>
        <w:numPr>
          <w:ilvl w:val="0"/>
          <w:numId w:val="1"/>
        </w:numPr>
        <w:rPr>
          <w:ins w:id="58" w:author="WANG, Nuozhou" w:date="2019-04-17T12:08:00Z"/>
          <w:lang w:val="en-US"/>
        </w:rPr>
      </w:pPr>
      <w:r w:rsidRPr="004E46A6">
        <w:rPr>
          <w:lang w:val="en-US"/>
        </w:rPr>
        <w:t>We only read the template file once with a StringBuilder</w:t>
      </w:r>
      <w:del w:id="59" w:author="WANG, Nuozhou" w:date="2019-04-17T12:07:00Z">
        <w:r w:rsidRPr="004E46A6" w:rsidDel="004E46A6">
          <w:rPr>
            <w:lang w:val="en-US"/>
          </w:rPr>
          <w:delText>,</w:delText>
        </w:r>
      </w:del>
      <w:r w:rsidRPr="004E46A6">
        <w:rPr>
          <w:lang w:val="en-US"/>
        </w:rPr>
        <w:t xml:space="preserve"> and store</w:t>
      </w:r>
      <w:del w:id="60" w:author="WANG, Nuozhou" w:date="2019-04-17T12:05:00Z">
        <w:r w:rsidRPr="004E46A6" w:rsidDel="004E46A6">
          <w:rPr>
            <w:lang w:val="en-US"/>
          </w:rPr>
          <w:delText>s</w:delText>
        </w:r>
      </w:del>
      <w:r w:rsidRPr="004E46A6">
        <w:rPr>
          <w:lang w:val="en-US"/>
        </w:rPr>
        <w:t xml:space="preserve"> </w:t>
      </w:r>
      <w:r w:rsidRPr="004E46A6">
        <w:rPr>
          <w:lang w:val="en-US"/>
        </w:rPr>
        <w:t xml:space="preserve">that </w:t>
      </w:r>
      <w:r w:rsidRPr="004E46A6">
        <w:rPr>
          <w:lang w:val="en-US"/>
        </w:rPr>
        <w:t>as a string</w:t>
      </w:r>
      <w:ins w:id="61" w:author="WANG, Nuozhou" w:date="2019-04-17T11:54:00Z">
        <w:r w:rsidRPr="004E46A6">
          <w:rPr>
            <w:lang w:val="en-US"/>
            <w:rPrChange w:id="62" w:author="WANG, Nuozhou" w:date="2019-04-17T11:56:00Z">
              <w:rPr>
                <w:rFonts w:hint="eastAsia"/>
                <w:lang w:val="en-US"/>
              </w:rPr>
            </w:rPrChange>
          </w:rPr>
          <w:t xml:space="preserve"> to improve the efficiency.</w:t>
        </w:r>
      </w:ins>
    </w:p>
    <w:p w14:paraId="1407F77B" w14:textId="77777777" w:rsidR="004E46A6" w:rsidRPr="004E46A6" w:rsidRDefault="004E46A6" w:rsidP="004E46A6">
      <w:pPr>
        <w:rPr>
          <w:rFonts w:hint="eastAsia"/>
          <w:lang w:val="en-US"/>
        </w:rPr>
        <w:pPrChange w:id="63" w:author="WANG, Nuozhou" w:date="2019-04-17T12:08:00Z">
          <w:pPr>
            <w:numPr>
              <w:numId w:val="1"/>
            </w:numPr>
            <w:ind w:left="720" w:hanging="360"/>
          </w:pPr>
        </w:pPrChange>
      </w:pPr>
      <w:bookmarkStart w:id="64" w:name="_GoBack"/>
      <w:bookmarkEnd w:id="64"/>
    </w:p>
    <w:sectPr w:rsidR="004E46A6" w:rsidRPr="004E46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B0480"/>
    <w:multiLevelType w:val="multilevel"/>
    <w:tmpl w:val="82C89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NG, Nuozhou">
    <w15:presenceInfo w15:providerId="AD" w15:userId="S::1155067772@link.cuhk.edu.hk::f1f4f3ed-45e0-4f34-9852-b09fca2388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44E"/>
    <w:rsid w:val="004E46A6"/>
    <w:rsid w:val="00E3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2D156"/>
  <w15:docId w15:val="{7400ECE1-6732-4C44-8CC3-4960E3B1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6A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Nuozhou</cp:lastModifiedBy>
  <cp:revision>2</cp:revision>
  <dcterms:created xsi:type="dcterms:W3CDTF">2019-04-17T19:10:00Z</dcterms:created>
  <dcterms:modified xsi:type="dcterms:W3CDTF">2019-04-17T19:10:00Z</dcterms:modified>
</cp:coreProperties>
</file>